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978C" w14:textId="2B9CD97C" w:rsidR="004F129B" w:rsidRPr="00E12460" w:rsidRDefault="004F129B" w:rsidP="004F129B">
      <w:pPr>
        <w:rPr>
          <w:rFonts w:cstheme="minorHAnsi"/>
          <w:b/>
          <w:bCs/>
          <w:color w:val="000000" w:themeColor="text1"/>
        </w:rPr>
      </w:pPr>
      <w:r w:rsidRPr="00E12460">
        <w:rPr>
          <w:rFonts w:cstheme="minorHAnsi"/>
          <w:b/>
          <w:bCs/>
          <w:color w:val="000000" w:themeColor="text1"/>
        </w:rPr>
        <w:t>Name:</w:t>
      </w:r>
      <w:r w:rsidR="00913F8B">
        <w:rPr>
          <w:rFonts w:cstheme="minorHAnsi"/>
          <w:b/>
          <w:bCs/>
          <w:color w:val="000000" w:themeColor="text1"/>
        </w:rPr>
        <w:t xml:space="preserve"> AIDEED IQMAL BIN ISMAIL</w:t>
      </w:r>
    </w:p>
    <w:p w14:paraId="3406757A" w14:textId="472CFAF5" w:rsidR="00AF5899" w:rsidRPr="00E12460" w:rsidRDefault="00AF5899" w:rsidP="004F129B">
      <w:pPr>
        <w:rPr>
          <w:rFonts w:cstheme="minorHAnsi"/>
          <w:b/>
          <w:bCs/>
          <w:color w:val="000000" w:themeColor="text1"/>
        </w:rPr>
      </w:pPr>
      <w:r w:rsidRPr="00E12460">
        <w:rPr>
          <w:rFonts w:cstheme="minorHAnsi"/>
          <w:b/>
          <w:bCs/>
          <w:color w:val="000000" w:themeColor="text1"/>
        </w:rPr>
        <w:t>Institution:</w:t>
      </w:r>
      <w:r w:rsidR="00913F8B">
        <w:rPr>
          <w:rFonts w:cstheme="minorHAnsi"/>
          <w:b/>
          <w:bCs/>
          <w:color w:val="000000" w:themeColor="text1"/>
        </w:rPr>
        <w:t xml:space="preserve"> UITM JASIN MELAKA</w:t>
      </w:r>
    </w:p>
    <w:p w14:paraId="0267691D" w14:textId="6493EC68" w:rsidR="00AF5899" w:rsidRPr="00E12460" w:rsidRDefault="00AF5899" w:rsidP="004F129B">
      <w:pPr>
        <w:rPr>
          <w:rFonts w:cstheme="minorHAnsi"/>
          <w:b/>
          <w:bCs/>
          <w:color w:val="000000" w:themeColor="text1"/>
        </w:rPr>
      </w:pPr>
      <w:r w:rsidRPr="00E12460">
        <w:rPr>
          <w:rFonts w:cstheme="minorHAnsi"/>
          <w:b/>
          <w:bCs/>
          <w:color w:val="000000" w:themeColor="text1"/>
        </w:rPr>
        <w:t>Course:</w:t>
      </w:r>
      <w:r w:rsidR="00913F8B">
        <w:rPr>
          <w:rFonts w:cstheme="minorHAnsi"/>
          <w:b/>
          <w:bCs/>
          <w:color w:val="000000" w:themeColor="text1"/>
        </w:rPr>
        <w:t xml:space="preserve"> DIPLOMA COMPUTER SCIENCE</w:t>
      </w:r>
    </w:p>
    <w:p w14:paraId="7607C68C" w14:textId="1137C601" w:rsidR="004F129B" w:rsidRPr="00E12460" w:rsidRDefault="004F129B" w:rsidP="004F129B">
      <w:pPr>
        <w:rPr>
          <w:rFonts w:cstheme="minorHAnsi"/>
          <w:b/>
          <w:bCs/>
          <w:color w:val="000000" w:themeColor="text1"/>
        </w:rPr>
      </w:pPr>
      <w:r w:rsidRPr="00E12460">
        <w:rPr>
          <w:rFonts w:cstheme="minorHAnsi"/>
          <w:b/>
          <w:bCs/>
          <w:color w:val="000000" w:themeColor="text1"/>
        </w:rPr>
        <w:t>Date:</w:t>
      </w:r>
      <w:r w:rsidR="00913F8B">
        <w:rPr>
          <w:rFonts w:cstheme="minorHAnsi"/>
          <w:b/>
          <w:bCs/>
          <w:color w:val="000000" w:themeColor="text1"/>
        </w:rPr>
        <w:t xml:space="preserve"> 15 JUNE 2024</w:t>
      </w:r>
    </w:p>
    <w:p w14:paraId="318F71B2" w14:textId="77777777" w:rsidR="004F129B" w:rsidRPr="00E12460" w:rsidRDefault="004F129B" w:rsidP="004F129B">
      <w:pPr>
        <w:ind w:left="720" w:hanging="360"/>
        <w:rPr>
          <w:rFonts w:cstheme="minorHAnsi"/>
          <w:b/>
          <w:bCs/>
          <w:color w:val="000000" w:themeColor="text1"/>
          <w:u w:val="single"/>
        </w:rPr>
      </w:pPr>
    </w:p>
    <w:p w14:paraId="364782B5" w14:textId="2442CBC1" w:rsidR="004F129B" w:rsidRPr="00E12460" w:rsidRDefault="004F129B" w:rsidP="004F129B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Pre-Assessment</w:t>
      </w:r>
    </w:p>
    <w:p w14:paraId="22414C9E" w14:textId="69F98365" w:rsidR="00913F8B" w:rsidRDefault="00467DBC" w:rsidP="00913F8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Why are you interested in</w:t>
      </w:r>
      <w:r w:rsidR="00CA7B75">
        <w:rPr>
          <w:rFonts w:cstheme="minorHAnsi"/>
          <w:color w:val="000000" w:themeColor="text1"/>
        </w:rPr>
        <w:t xml:space="preserve"> doing </w:t>
      </w:r>
      <w:r w:rsidR="00EE61E0">
        <w:rPr>
          <w:rFonts w:cstheme="minorHAnsi"/>
          <w:color w:val="000000" w:themeColor="text1"/>
        </w:rPr>
        <w:t xml:space="preserve">an </w:t>
      </w:r>
      <w:r w:rsidR="00CA7B75">
        <w:rPr>
          <w:rFonts w:cstheme="minorHAnsi"/>
          <w:color w:val="000000" w:themeColor="text1"/>
        </w:rPr>
        <w:t>internship with</w:t>
      </w:r>
      <w:r w:rsidRPr="00E12460">
        <w:rPr>
          <w:rFonts w:cstheme="minorHAnsi"/>
          <w:color w:val="000000" w:themeColor="text1"/>
        </w:rPr>
        <w:t xml:space="preserve"> </w:t>
      </w:r>
      <w:r w:rsidR="00D9078B">
        <w:rPr>
          <w:rFonts w:cstheme="minorHAnsi"/>
          <w:color w:val="000000" w:themeColor="text1"/>
        </w:rPr>
        <w:t>Infinity Wave</w:t>
      </w:r>
      <w:r w:rsidR="00EE61E0">
        <w:rPr>
          <w:rFonts w:cstheme="minorHAnsi"/>
          <w:color w:val="000000" w:themeColor="text1"/>
        </w:rPr>
        <w:t xml:space="preserve"> </w:t>
      </w:r>
      <w:r w:rsidR="00EE61E0" w:rsidRPr="00E12460">
        <w:rPr>
          <w:rFonts w:cstheme="minorHAnsi"/>
          <w:color w:val="000000" w:themeColor="text1"/>
        </w:rPr>
        <w:t>and what drew you to choose our company?</w:t>
      </w:r>
    </w:p>
    <w:p w14:paraId="78F72E1F" w14:textId="1FFD29B0" w:rsidR="00913F8B" w:rsidRPr="00913F8B" w:rsidRDefault="00913F8B" w:rsidP="00913F8B">
      <w:pPr>
        <w:ind w:left="720"/>
        <w:rPr>
          <w:rFonts w:cstheme="minorHAnsi"/>
          <w:b/>
          <w:bCs/>
          <w:color w:val="000000" w:themeColor="text1"/>
        </w:rPr>
      </w:pPr>
      <w:r w:rsidRPr="00913F8B">
        <w:rPr>
          <w:rFonts w:cstheme="minorHAnsi"/>
          <w:b/>
          <w:bCs/>
          <w:color w:val="000000" w:themeColor="text1"/>
        </w:rPr>
        <w:t>I am interested in interning at Infinity Wave because I have a strong passion for coding. Infinity Wave's focus on coding and software development aligns perfectly with my career goals, and I am eager to learn and contribute to your innovative work environment.</w:t>
      </w:r>
    </w:p>
    <w:p w14:paraId="690F291E" w14:textId="0F773EFF" w:rsidR="00913F8B" w:rsidRDefault="00BF5AAC" w:rsidP="00913F8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467DBC" w:rsidRPr="00BF5AAC">
        <w:rPr>
          <w:rFonts w:cstheme="minorHAnsi"/>
          <w:color w:val="000000" w:themeColor="text1"/>
        </w:rPr>
        <w:t>ell us what you know about our company and our products/services</w:t>
      </w:r>
      <w:r w:rsidR="00603B0B">
        <w:rPr>
          <w:rFonts w:cstheme="minorHAnsi"/>
          <w:color w:val="000000" w:themeColor="text1"/>
        </w:rPr>
        <w:t>.</w:t>
      </w:r>
    </w:p>
    <w:p w14:paraId="63B5B4FE" w14:textId="5BF740C5" w:rsidR="00037CE7" w:rsidRPr="00A63B33" w:rsidRDefault="00037CE7" w:rsidP="00037CE7">
      <w:pPr>
        <w:ind w:left="720"/>
        <w:rPr>
          <w:rFonts w:cstheme="minorHAnsi"/>
          <w:b/>
          <w:bCs/>
          <w:color w:val="000000" w:themeColor="text1"/>
        </w:rPr>
      </w:pPr>
      <w:r w:rsidRPr="00A63B33">
        <w:rPr>
          <w:rFonts w:cstheme="minorHAnsi"/>
          <w:b/>
          <w:bCs/>
          <w:color w:val="000000" w:themeColor="text1"/>
        </w:rPr>
        <w:t xml:space="preserve">Company </w:t>
      </w:r>
      <w:r w:rsidR="00A63B33" w:rsidRPr="00A63B33">
        <w:rPr>
          <w:rFonts w:cstheme="minorHAnsi"/>
          <w:b/>
          <w:bCs/>
          <w:color w:val="000000" w:themeColor="text1"/>
        </w:rPr>
        <w:t>– Specialise in software development and IT solution to clients</w:t>
      </w:r>
    </w:p>
    <w:p w14:paraId="467D021A" w14:textId="57EB3D17" w:rsidR="00A63B33" w:rsidRDefault="00A63B33" w:rsidP="00037CE7">
      <w:pPr>
        <w:ind w:left="720"/>
        <w:rPr>
          <w:rFonts w:cstheme="minorHAnsi"/>
          <w:b/>
          <w:bCs/>
          <w:color w:val="000000" w:themeColor="text1"/>
        </w:rPr>
      </w:pPr>
      <w:r w:rsidRPr="00A63B33">
        <w:rPr>
          <w:rFonts w:cstheme="minorHAnsi"/>
          <w:b/>
          <w:bCs/>
          <w:color w:val="000000" w:themeColor="text1"/>
        </w:rPr>
        <w:t xml:space="preserve">Product/Services </w:t>
      </w:r>
      <w:r w:rsidRPr="00A63B33">
        <w:rPr>
          <w:rFonts w:cstheme="minorHAnsi"/>
          <w:b/>
          <w:bCs/>
          <w:color w:val="000000" w:themeColor="text1"/>
        </w:rPr>
        <w:t>–</w:t>
      </w:r>
      <w:r w:rsidRPr="00A63B33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(FOX) </w:t>
      </w:r>
      <w:r w:rsidRPr="00A63B33">
        <w:rPr>
          <w:rFonts w:cstheme="minorHAnsi"/>
          <w:b/>
          <w:bCs/>
          <w:color w:val="000000" w:themeColor="text1"/>
        </w:rPr>
        <w:t>Custom software development for facilities &amp; assets management</w:t>
      </w:r>
      <w:r>
        <w:rPr>
          <w:rFonts w:cstheme="minorHAnsi"/>
          <w:b/>
          <w:bCs/>
          <w:color w:val="000000" w:themeColor="text1"/>
        </w:rPr>
        <w:t xml:space="preserve"> </w:t>
      </w:r>
    </w:p>
    <w:p w14:paraId="75B54B8B" w14:textId="118C85D0" w:rsidR="00A63B33" w:rsidRPr="00A63B33" w:rsidRDefault="00A63B33" w:rsidP="00037CE7">
      <w:pPr>
        <w:ind w:left="72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ab/>
        <w:t xml:space="preserve">   </w:t>
      </w:r>
      <w:r w:rsidRPr="00A63B33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(Consulting) The company provide </w:t>
      </w:r>
      <w:r w:rsidR="00775C5B">
        <w:rPr>
          <w:rFonts w:cstheme="minorHAnsi"/>
          <w:b/>
          <w:bCs/>
          <w:color w:val="000000" w:themeColor="text1"/>
        </w:rPr>
        <w:t xml:space="preserve">various IT </w:t>
      </w:r>
      <w:r>
        <w:rPr>
          <w:rFonts w:cstheme="minorHAnsi"/>
          <w:b/>
          <w:bCs/>
          <w:color w:val="000000" w:themeColor="text1"/>
        </w:rPr>
        <w:t xml:space="preserve">services </w:t>
      </w:r>
    </w:p>
    <w:p w14:paraId="71CF3AD7" w14:textId="33F73FD4" w:rsidR="00BF5AAC" w:rsidRDefault="00D9078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5422F7">
        <w:rPr>
          <w:rFonts w:cstheme="minorHAnsi"/>
          <w:color w:val="000000" w:themeColor="text1"/>
        </w:rPr>
        <w:t xml:space="preserve">What are the top 3 things you want to gain from </w:t>
      </w:r>
      <w:r w:rsidR="00EA349E">
        <w:rPr>
          <w:rFonts w:cstheme="minorHAnsi"/>
          <w:color w:val="000000" w:themeColor="text1"/>
        </w:rPr>
        <w:t xml:space="preserve">your </w:t>
      </w:r>
      <w:r w:rsidRPr="005422F7">
        <w:rPr>
          <w:rFonts w:cstheme="minorHAnsi"/>
          <w:color w:val="000000" w:themeColor="text1"/>
        </w:rPr>
        <w:t>internship?</w:t>
      </w:r>
    </w:p>
    <w:p w14:paraId="14A13C8A" w14:textId="514B67EE" w:rsidR="00A63B33" w:rsidRPr="000B4030" w:rsidRDefault="00775C5B" w:rsidP="00775C5B">
      <w:pPr>
        <w:ind w:left="720"/>
        <w:rPr>
          <w:rFonts w:cstheme="minorHAnsi"/>
          <w:b/>
          <w:bCs/>
          <w:color w:val="000000" w:themeColor="text1"/>
        </w:rPr>
      </w:pPr>
      <w:r w:rsidRPr="000B4030">
        <w:rPr>
          <w:rFonts w:cstheme="minorHAnsi"/>
          <w:b/>
          <w:bCs/>
          <w:color w:val="000000" w:themeColor="text1"/>
        </w:rPr>
        <w:t>-Develop professional growth in management coding skills</w:t>
      </w:r>
    </w:p>
    <w:p w14:paraId="0B6EE208" w14:textId="4A737AAE" w:rsidR="00775C5B" w:rsidRPr="000B4030" w:rsidRDefault="00775C5B" w:rsidP="00775C5B">
      <w:pPr>
        <w:ind w:left="720"/>
        <w:rPr>
          <w:rFonts w:cstheme="minorHAnsi"/>
          <w:b/>
          <w:bCs/>
          <w:color w:val="000000" w:themeColor="text1"/>
          <w:lang w:val="en-US"/>
        </w:rPr>
      </w:pPr>
      <w:r w:rsidRPr="000B4030">
        <w:rPr>
          <w:rFonts w:cstheme="minorHAnsi"/>
          <w:b/>
          <w:bCs/>
          <w:color w:val="000000" w:themeColor="text1"/>
        </w:rPr>
        <w:t xml:space="preserve">-Experience working in teams and </w:t>
      </w:r>
      <w:r w:rsidRPr="000B4030">
        <w:rPr>
          <w:rFonts w:cstheme="minorHAnsi"/>
          <w:b/>
          <w:bCs/>
          <w:color w:val="000000" w:themeColor="text1"/>
          <w:lang w:val="en-US"/>
        </w:rPr>
        <w:t xml:space="preserve">collaborate on project  </w:t>
      </w:r>
    </w:p>
    <w:p w14:paraId="7A31F1FF" w14:textId="44DA6EBA" w:rsidR="00775C5B" w:rsidRPr="00C94E5D" w:rsidRDefault="00775C5B" w:rsidP="00775C5B">
      <w:pPr>
        <w:ind w:left="720"/>
        <w:rPr>
          <w:rFonts w:cstheme="minorHAnsi"/>
          <w:b/>
          <w:bCs/>
          <w:color w:val="000000" w:themeColor="text1"/>
        </w:rPr>
      </w:pPr>
      <w:r w:rsidRPr="00C94E5D">
        <w:rPr>
          <w:rFonts w:cstheme="minorHAnsi"/>
          <w:b/>
          <w:bCs/>
          <w:color w:val="000000" w:themeColor="text1"/>
          <w:lang w:val="en-US"/>
        </w:rPr>
        <w:t xml:space="preserve">-Gain practical real world experience corporate environment in technologies and system </w:t>
      </w:r>
    </w:p>
    <w:p w14:paraId="364A0D3B" w14:textId="77777777" w:rsidR="00D9078B" w:rsidRDefault="00D9078B" w:rsidP="00D9078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C60425">
        <w:rPr>
          <w:rFonts w:cstheme="minorHAnsi"/>
          <w:color w:val="000000" w:themeColor="text1"/>
        </w:rPr>
        <w:t>How do you prioritize tasks?</w:t>
      </w:r>
    </w:p>
    <w:p w14:paraId="3CF33156" w14:textId="07E6A68B" w:rsidR="000B4030" w:rsidRPr="000B4030" w:rsidRDefault="000B4030" w:rsidP="000B4030">
      <w:pPr>
        <w:ind w:left="720"/>
        <w:rPr>
          <w:rFonts w:cstheme="minorHAnsi"/>
          <w:b/>
          <w:bCs/>
          <w:color w:val="000000" w:themeColor="text1"/>
        </w:rPr>
      </w:pPr>
      <w:r w:rsidRPr="000B4030">
        <w:rPr>
          <w:rFonts w:cstheme="minorHAnsi"/>
          <w:b/>
          <w:bCs/>
          <w:color w:val="000000" w:themeColor="text1"/>
        </w:rPr>
        <w:t>-I will prioritize by analysing the urgency and importance, I will allocate my time on the long-term project so that I can avoid last minute task</w:t>
      </w:r>
    </w:p>
    <w:p w14:paraId="769AD808" w14:textId="77777777" w:rsidR="00C60425" w:rsidRDefault="00C60425" w:rsidP="00C6042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C60425">
        <w:rPr>
          <w:rFonts w:cstheme="minorHAnsi"/>
          <w:color w:val="000000" w:themeColor="text1"/>
        </w:rPr>
        <w:t>Name one of you biggest career accomplishments.</w:t>
      </w:r>
    </w:p>
    <w:p w14:paraId="35E01791" w14:textId="0B5F7649" w:rsidR="000B4030" w:rsidRPr="000B4030" w:rsidRDefault="000B4030" w:rsidP="000B4030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5BB59E1C" w14:textId="17D4F23C" w:rsidR="005422F7" w:rsidRDefault="005422F7" w:rsidP="005422F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5422F7">
        <w:rPr>
          <w:rFonts w:cstheme="minorHAnsi"/>
          <w:color w:val="000000" w:themeColor="text1"/>
        </w:rPr>
        <w:t>Which traits do you think a successful intern has?</w:t>
      </w:r>
    </w:p>
    <w:p w14:paraId="6D91D5E4" w14:textId="72EA482D" w:rsidR="000B4030" w:rsidRPr="00C94E5D" w:rsidRDefault="000B4030" w:rsidP="000B4030">
      <w:pPr>
        <w:ind w:left="720"/>
        <w:rPr>
          <w:rFonts w:cstheme="minorHAnsi"/>
          <w:b/>
          <w:bCs/>
          <w:color w:val="000000" w:themeColor="text1"/>
          <w:lang w:val="en-US"/>
        </w:rPr>
      </w:pPr>
      <w:r w:rsidRPr="00C94E5D">
        <w:rPr>
          <w:rFonts w:cstheme="minorHAnsi"/>
          <w:b/>
          <w:bCs/>
          <w:color w:val="000000" w:themeColor="text1"/>
        </w:rPr>
        <w:t>-</w:t>
      </w:r>
      <w:r w:rsidRPr="00C94E5D">
        <w:rPr>
          <w:rFonts w:cstheme="minorHAnsi"/>
          <w:b/>
          <w:bCs/>
          <w:color w:val="000000" w:themeColor="text1"/>
          <w:lang w:val="en-US"/>
        </w:rPr>
        <w:t>Open to learn new skills and get to adjust two different tasks in work environment</w:t>
      </w:r>
    </w:p>
    <w:p w14:paraId="091C7322" w14:textId="2C0E8C23" w:rsidR="000B4030" w:rsidRPr="00C94E5D" w:rsidRDefault="000B4030" w:rsidP="00C94E5D">
      <w:pPr>
        <w:ind w:left="720"/>
        <w:rPr>
          <w:rFonts w:cstheme="minorHAnsi"/>
          <w:b/>
          <w:bCs/>
          <w:color w:val="000000" w:themeColor="text1"/>
          <w:lang w:val="en-US"/>
        </w:rPr>
      </w:pPr>
      <w:r w:rsidRPr="00C94E5D">
        <w:rPr>
          <w:rFonts w:cstheme="minorHAnsi"/>
          <w:b/>
          <w:bCs/>
          <w:color w:val="000000" w:themeColor="text1"/>
          <w:lang w:val="en-US"/>
        </w:rPr>
        <w:t>-Stepping out from comfort zone and taking the proactive steps to learn and contribute the ideas to teams</w:t>
      </w:r>
    </w:p>
    <w:p w14:paraId="6B4C4089" w14:textId="5719EB22" w:rsidR="00AA4A97" w:rsidRDefault="00AA4A97" w:rsidP="002E38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Where do you see yourself in </w:t>
      </w:r>
      <w:r>
        <w:rPr>
          <w:rFonts w:cstheme="minorHAnsi"/>
          <w:color w:val="000000" w:themeColor="text1"/>
        </w:rPr>
        <w:t>3</w:t>
      </w:r>
      <w:r w:rsidRPr="00E12460">
        <w:rPr>
          <w:rFonts w:cstheme="minorHAnsi"/>
          <w:color w:val="000000" w:themeColor="text1"/>
        </w:rPr>
        <w:t xml:space="preserve"> years?</w:t>
      </w:r>
    </w:p>
    <w:p w14:paraId="697FB815" w14:textId="3E422B84" w:rsidR="00C94E5D" w:rsidRPr="009C6E51" w:rsidRDefault="00C94E5D" w:rsidP="00C94E5D">
      <w:pPr>
        <w:ind w:left="720"/>
        <w:rPr>
          <w:rFonts w:cstheme="minorHAnsi"/>
          <w:b/>
          <w:bCs/>
          <w:color w:val="000000" w:themeColor="text1"/>
        </w:rPr>
      </w:pPr>
      <w:r w:rsidRPr="009C6E51">
        <w:rPr>
          <w:rFonts w:cstheme="minorHAnsi"/>
          <w:b/>
          <w:bCs/>
          <w:color w:val="000000" w:themeColor="text1"/>
        </w:rPr>
        <w:t xml:space="preserve">-Working as a fulltime software developer in Singapore </w:t>
      </w:r>
    </w:p>
    <w:p w14:paraId="45757DD4" w14:textId="3891ACCA" w:rsidR="002046A4" w:rsidRDefault="0007298C" w:rsidP="002E38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you </w:t>
      </w:r>
      <w:r w:rsidR="00570064">
        <w:rPr>
          <w:rFonts w:cstheme="minorHAnsi"/>
          <w:color w:val="000000" w:themeColor="text1"/>
        </w:rPr>
        <w:t>possess</w:t>
      </w:r>
      <w:r>
        <w:rPr>
          <w:rFonts w:cstheme="minorHAnsi"/>
          <w:color w:val="000000" w:themeColor="text1"/>
        </w:rPr>
        <w:t xml:space="preserve"> </w:t>
      </w:r>
      <w:r w:rsidR="00570064">
        <w:rPr>
          <w:rFonts w:cstheme="minorHAnsi"/>
          <w:color w:val="000000" w:themeColor="text1"/>
        </w:rPr>
        <w:t>own</w:t>
      </w:r>
      <w:r>
        <w:rPr>
          <w:rFonts w:cstheme="minorHAnsi"/>
          <w:color w:val="000000" w:themeColor="text1"/>
        </w:rPr>
        <w:t xml:space="preserve"> transportation</w:t>
      </w:r>
      <w:r w:rsidR="007C1644">
        <w:rPr>
          <w:rFonts w:cstheme="minorHAnsi"/>
          <w:color w:val="000000" w:themeColor="text1"/>
        </w:rPr>
        <w:t xml:space="preserve">, and </w:t>
      </w:r>
      <w:r w:rsidR="009E0CE5">
        <w:rPr>
          <w:rFonts w:cstheme="minorHAnsi"/>
          <w:color w:val="000000" w:themeColor="text1"/>
        </w:rPr>
        <w:t>how do you plan to commute to our office in Sunway Iskandar, Medini</w:t>
      </w:r>
      <w:r w:rsidR="004A571F">
        <w:rPr>
          <w:rFonts w:cstheme="minorHAnsi"/>
          <w:color w:val="000000" w:themeColor="text1"/>
        </w:rPr>
        <w:t xml:space="preserve"> during your internship period</w:t>
      </w:r>
      <w:r w:rsidR="007C1644">
        <w:rPr>
          <w:rFonts w:cstheme="minorHAnsi"/>
          <w:color w:val="000000" w:themeColor="text1"/>
        </w:rPr>
        <w:t>?</w:t>
      </w:r>
    </w:p>
    <w:p w14:paraId="2B6821D9" w14:textId="0F0E81A2" w:rsidR="004F129B" w:rsidRPr="009C6E51" w:rsidRDefault="00C94E5D" w:rsidP="00C94E5D">
      <w:pPr>
        <w:ind w:left="360"/>
        <w:rPr>
          <w:rFonts w:cstheme="minorHAnsi"/>
          <w:b/>
          <w:bCs/>
          <w:color w:val="000000" w:themeColor="text1"/>
        </w:rPr>
      </w:pPr>
      <w:r w:rsidRPr="009C6E51">
        <w:rPr>
          <w:rFonts w:cstheme="minorHAnsi"/>
          <w:b/>
          <w:bCs/>
          <w:color w:val="000000" w:themeColor="text1"/>
        </w:rPr>
        <w:t xml:space="preserve">-I do have my own car that I can commute everyday to the office in Sunway Iskandar Medini </w:t>
      </w:r>
    </w:p>
    <w:p w14:paraId="3923A2E3" w14:textId="28A0253A" w:rsidR="002A5816" w:rsidRPr="003A07D7" w:rsidRDefault="002A5816" w:rsidP="002A5816">
      <w:pPr>
        <w:rPr>
          <w:rFonts w:cstheme="minorHAnsi"/>
          <w:b/>
          <w:bCs/>
          <w:color w:val="000000" w:themeColor="text1"/>
          <w:u w:val="single"/>
        </w:rPr>
      </w:pPr>
      <w:r w:rsidRPr="003A07D7">
        <w:rPr>
          <w:rFonts w:cstheme="minorHAnsi"/>
          <w:b/>
          <w:bCs/>
          <w:color w:val="000000" w:themeColor="text1"/>
          <w:u w:val="single"/>
        </w:rPr>
        <w:lastRenderedPageBreak/>
        <w:t>Technical Assessment</w:t>
      </w:r>
    </w:p>
    <w:p w14:paraId="304B9C60" w14:textId="77777777" w:rsidR="004C5A7B" w:rsidRPr="003A07D7" w:rsidRDefault="004C5A7B" w:rsidP="004A4805">
      <w:pPr>
        <w:rPr>
          <w:rFonts w:cstheme="minorHAnsi"/>
          <w:b/>
          <w:bCs/>
          <w:color w:val="000000" w:themeColor="text1"/>
          <w:u w:val="single"/>
        </w:rPr>
      </w:pPr>
    </w:p>
    <w:p w14:paraId="3F0AB6DD" w14:textId="3656A9F0" w:rsidR="004A4805" w:rsidRPr="003A07D7" w:rsidRDefault="00086A86" w:rsidP="004A4805">
      <w:pPr>
        <w:rPr>
          <w:rFonts w:cstheme="minorHAnsi"/>
          <w:b/>
          <w:bCs/>
          <w:color w:val="000000" w:themeColor="text1"/>
          <w:u w:val="single"/>
        </w:rPr>
      </w:pPr>
      <w:r w:rsidRPr="003A07D7">
        <w:rPr>
          <w:rFonts w:cstheme="minorHAnsi"/>
          <w:b/>
          <w:bCs/>
          <w:color w:val="000000" w:themeColor="text1"/>
          <w:u w:val="single"/>
        </w:rPr>
        <w:t>To Do List App</w:t>
      </w:r>
    </w:p>
    <w:p w14:paraId="6CB82A28" w14:textId="79551559" w:rsidR="00086A86" w:rsidRPr="003A07D7" w:rsidRDefault="004A4805" w:rsidP="004A4805">
      <w:pPr>
        <w:rPr>
          <w:rFonts w:cstheme="minorHAnsi"/>
          <w:color w:val="000000" w:themeColor="text1"/>
        </w:rPr>
      </w:pPr>
      <w:r w:rsidRPr="003A07D7">
        <w:rPr>
          <w:rFonts w:cstheme="minorHAnsi"/>
          <w:color w:val="000000" w:themeColor="text1"/>
        </w:rPr>
        <w:t xml:space="preserve">Develop a </w:t>
      </w:r>
      <w:r w:rsidR="00086A86" w:rsidRPr="003A07D7">
        <w:rPr>
          <w:rFonts w:cstheme="minorHAnsi"/>
        </w:rPr>
        <w:t xml:space="preserve">“To do list” </w:t>
      </w:r>
      <w:r w:rsidR="00EE18A7" w:rsidRPr="003A07D7">
        <w:rPr>
          <w:rFonts w:cstheme="minorHAnsi"/>
        </w:rPr>
        <w:t>web app or mobile app (you are free to choose)</w:t>
      </w:r>
      <w:r w:rsidR="00ED014D" w:rsidRPr="003A07D7">
        <w:rPr>
          <w:rFonts w:cstheme="minorHAnsi"/>
        </w:rPr>
        <w:t xml:space="preserve"> with the following requirements:</w:t>
      </w:r>
    </w:p>
    <w:p w14:paraId="36ACEBB9" w14:textId="5984B87F" w:rsidR="00ED014D" w:rsidRPr="003A07D7" w:rsidRDefault="00D734ED" w:rsidP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 xml:space="preserve">User will be able to </w:t>
      </w:r>
      <w:r w:rsidR="00ED014D" w:rsidRPr="003A07D7">
        <w:rPr>
          <w:rFonts w:cstheme="minorHAnsi"/>
        </w:rPr>
        <w:t>sign up &amp; login.</w:t>
      </w:r>
      <w:r w:rsidR="00FA53D8">
        <w:rPr>
          <w:rFonts w:cstheme="minorHAnsi"/>
        </w:rPr>
        <w:t xml:space="preserve"> </w:t>
      </w:r>
      <w:r w:rsidR="00534E1C" w:rsidRPr="00534E1C">
        <w:rPr>
          <w:rFonts w:cstheme="minorHAnsi"/>
          <w:b/>
          <w:bCs/>
          <w:color w:val="FF0000"/>
          <w:sz w:val="26"/>
          <w:szCs w:val="26"/>
        </w:rPr>
        <w:t>X</w:t>
      </w:r>
    </w:p>
    <w:p w14:paraId="68C57DE8" w14:textId="04C25781" w:rsidR="000218B3" w:rsidRPr="003A07D7" w:rsidRDefault="000218B3" w:rsidP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User will be able to edit profile and reset password.</w:t>
      </w:r>
      <w:r w:rsidR="00A817BD">
        <w:rPr>
          <w:rFonts w:cstheme="minorHAnsi"/>
        </w:rPr>
        <w:t xml:space="preserve"> </w:t>
      </w:r>
      <w:r w:rsidR="009F65E1" w:rsidRPr="00534E1C">
        <w:rPr>
          <w:rFonts w:cstheme="minorHAnsi"/>
          <w:b/>
          <w:bCs/>
          <w:color w:val="FF0000"/>
          <w:sz w:val="26"/>
          <w:szCs w:val="26"/>
        </w:rPr>
        <w:t>X</w:t>
      </w:r>
    </w:p>
    <w:p w14:paraId="2A2D5CB2" w14:textId="5D50F26C" w:rsidR="00313289" w:rsidRPr="003A07D7" w:rsidRDefault="000218B3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User will be able to</w:t>
      </w:r>
      <w:r w:rsidR="00313289" w:rsidRPr="003A07D7">
        <w:rPr>
          <w:rFonts w:cstheme="minorHAnsi"/>
        </w:rPr>
        <w:t xml:space="preserve"> a</w:t>
      </w:r>
      <w:r w:rsidR="00ED014D" w:rsidRPr="003A07D7">
        <w:rPr>
          <w:rFonts w:cstheme="minorHAnsi"/>
        </w:rPr>
        <w:t>dd</w:t>
      </w:r>
      <w:r w:rsidR="00313289" w:rsidRPr="003A07D7">
        <w:rPr>
          <w:rFonts w:cstheme="minorHAnsi"/>
        </w:rPr>
        <w:t xml:space="preserve"> task and create a</w:t>
      </w:r>
      <w:r w:rsidR="00ED014D" w:rsidRPr="003A07D7">
        <w:rPr>
          <w:rFonts w:cstheme="minorHAnsi"/>
        </w:rPr>
        <w:t xml:space="preserve"> to do list. </w:t>
      </w:r>
      <w:r w:rsidR="00055610" w:rsidRPr="00534E1C">
        <w:rPr>
          <w:rFonts w:cstheme="minorHAnsi"/>
          <w:b/>
          <w:bCs/>
          <w:color w:val="FF0000"/>
          <w:sz w:val="26"/>
          <w:szCs w:val="26"/>
        </w:rPr>
        <w:t>X</w:t>
      </w:r>
    </w:p>
    <w:p w14:paraId="22DBDC18" w14:textId="4A2C8B51" w:rsidR="00ED014D" w:rsidRPr="003A07D7" w:rsidRDefault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The to do list will have options to set a notification reminder on chosen date &amp; time, save and retrieve list items.</w:t>
      </w:r>
      <w:r w:rsidR="00313289" w:rsidRPr="003A07D7">
        <w:rPr>
          <w:rFonts w:cstheme="minorHAnsi"/>
        </w:rPr>
        <w:t xml:space="preserve"> (optional)</w:t>
      </w:r>
    </w:p>
    <w:p w14:paraId="67974DEC" w14:textId="66FE3105" w:rsidR="00ED014D" w:rsidRPr="003A07D7" w:rsidRDefault="00ED014D" w:rsidP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Create category for the list.</w:t>
      </w:r>
      <w:r w:rsidR="00313289" w:rsidRPr="003A07D7">
        <w:rPr>
          <w:rFonts w:cstheme="minorHAnsi"/>
        </w:rPr>
        <w:t xml:space="preserve"> (optional)</w:t>
      </w:r>
    </w:p>
    <w:p w14:paraId="32954255" w14:textId="2BAED58A" w:rsidR="00ED014D" w:rsidRPr="003A07D7" w:rsidRDefault="00ED014D" w:rsidP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User should be able to change the t</w:t>
      </w:r>
      <w:r w:rsidR="00840109" w:rsidRPr="003A07D7">
        <w:rPr>
          <w:rFonts w:cstheme="minorHAnsi"/>
        </w:rPr>
        <w:t>ask</w:t>
      </w:r>
      <w:r w:rsidRPr="003A07D7">
        <w:rPr>
          <w:rFonts w:cstheme="minorHAnsi"/>
        </w:rPr>
        <w:t xml:space="preserve"> status as to do, urgent, done etc.</w:t>
      </w:r>
      <w:r w:rsidR="00400F71" w:rsidRPr="00400F71">
        <w:rPr>
          <w:rFonts w:cstheme="minorHAnsi"/>
          <w:b/>
          <w:bCs/>
          <w:color w:val="FF0000"/>
          <w:sz w:val="26"/>
          <w:szCs w:val="26"/>
        </w:rPr>
        <w:t xml:space="preserve"> </w:t>
      </w:r>
      <w:r w:rsidR="00400F71" w:rsidRPr="00534E1C">
        <w:rPr>
          <w:rFonts w:cstheme="minorHAnsi"/>
          <w:b/>
          <w:bCs/>
          <w:color w:val="FF0000"/>
          <w:sz w:val="26"/>
          <w:szCs w:val="26"/>
        </w:rPr>
        <w:t>X</w:t>
      </w:r>
    </w:p>
    <w:p w14:paraId="231E8A6D" w14:textId="77777777" w:rsidR="00ED014D" w:rsidRPr="003A07D7" w:rsidRDefault="00ED014D" w:rsidP="00ED014D">
      <w:pPr>
        <w:pStyle w:val="ListParagraph"/>
        <w:numPr>
          <w:ilvl w:val="0"/>
          <w:numId w:val="9"/>
        </w:numPr>
        <w:rPr>
          <w:rFonts w:cstheme="minorHAnsi"/>
        </w:rPr>
      </w:pPr>
      <w:r w:rsidRPr="003A07D7">
        <w:rPr>
          <w:rFonts w:cstheme="minorHAnsi"/>
        </w:rPr>
        <w:t>Use your own creativity to expand the functionality as you see fits.</w:t>
      </w:r>
    </w:p>
    <w:p w14:paraId="5491D350" w14:textId="77777777" w:rsidR="00CF306D" w:rsidRPr="003A07D7" w:rsidRDefault="00CF306D" w:rsidP="00CF306D">
      <w:pPr>
        <w:pStyle w:val="ListParagraph"/>
        <w:rPr>
          <w:rFonts w:cstheme="minorHAnsi"/>
          <w:color w:val="000000" w:themeColor="text1"/>
        </w:rPr>
      </w:pPr>
    </w:p>
    <w:p w14:paraId="17FBE7CB" w14:textId="09047D04" w:rsidR="003961CD" w:rsidRPr="003A07D7" w:rsidRDefault="003961CD" w:rsidP="003961CD">
      <w:pPr>
        <w:jc w:val="both"/>
        <w:rPr>
          <w:rFonts w:cstheme="minorHAnsi"/>
        </w:rPr>
      </w:pPr>
      <w:r w:rsidRPr="003A07D7">
        <w:rPr>
          <w:rFonts w:cstheme="minorHAnsi"/>
        </w:rPr>
        <w:t>To submit a git repository with instructions on how to run your assignments</w:t>
      </w:r>
      <w:r w:rsidR="004C1C43" w:rsidRPr="003A07D7">
        <w:rPr>
          <w:rFonts w:cstheme="minorHAnsi"/>
        </w:rPr>
        <w:t xml:space="preserve"> or web app link to view your assignment or an </w:t>
      </w:r>
      <w:proofErr w:type="spellStart"/>
      <w:r w:rsidR="004C1C43" w:rsidRPr="003A07D7">
        <w:rPr>
          <w:rFonts w:cstheme="minorHAnsi"/>
        </w:rPr>
        <w:t>apk</w:t>
      </w:r>
      <w:proofErr w:type="spellEnd"/>
      <w:r w:rsidR="004C1C43" w:rsidRPr="003A07D7">
        <w:rPr>
          <w:rFonts w:cstheme="minorHAnsi"/>
        </w:rPr>
        <w:t xml:space="preserve"> file if you are developing a mobile app</w:t>
      </w:r>
      <w:r w:rsidRPr="003A07D7">
        <w:rPr>
          <w:rFonts w:cstheme="minorHAnsi"/>
        </w:rPr>
        <w:t>.</w:t>
      </w:r>
    </w:p>
    <w:p w14:paraId="35F81636" w14:textId="77777777" w:rsidR="003961CD" w:rsidRPr="003A07D7" w:rsidRDefault="003961CD" w:rsidP="003961CD">
      <w:pPr>
        <w:jc w:val="both"/>
        <w:rPr>
          <w:rFonts w:cstheme="minorHAnsi"/>
        </w:rPr>
      </w:pPr>
    </w:p>
    <w:p w14:paraId="5C183145" w14:textId="77777777" w:rsidR="003961CD" w:rsidRPr="003A07D7" w:rsidRDefault="003961CD" w:rsidP="003961CD">
      <w:pPr>
        <w:jc w:val="both"/>
        <w:rPr>
          <w:rFonts w:cstheme="minorHAnsi"/>
          <w:b/>
          <w:bCs/>
        </w:rPr>
      </w:pPr>
      <w:r w:rsidRPr="003A07D7">
        <w:rPr>
          <w:rFonts w:cstheme="minorHAnsi"/>
          <w:b/>
          <w:bCs/>
        </w:rPr>
        <w:t>Technology and Frameworks</w:t>
      </w:r>
    </w:p>
    <w:p w14:paraId="272718CE" w14:textId="77777777" w:rsidR="003961CD" w:rsidRPr="003A07D7" w:rsidRDefault="003961CD" w:rsidP="003961CD">
      <w:pPr>
        <w:jc w:val="both"/>
        <w:rPr>
          <w:rFonts w:cstheme="minorHAnsi"/>
        </w:rPr>
      </w:pPr>
      <w:r w:rsidRPr="003A07D7">
        <w:rPr>
          <w:rFonts w:cstheme="minorHAnsi"/>
        </w:rPr>
        <w:t>Feel free to set up the assignment with your choice of language &amp; framework.</w:t>
      </w:r>
    </w:p>
    <w:p w14:paraId="21EF7087" w14:textId="77777777" w:rsidR="003961CD" w:rsidRPr="003A07D7" w:rsidRDefault="003961CD" w:rsidP="003961CD">
      <w:pPr>
        <w:jc w:val="both"/>
        <w:rPr>
          <w:rFonts w:cstheme="minorHAnsi"/>
        </w:rPr>
      </w:pPr>
      <w:r w:rsidRPr="003A07D7">
        <w:rPr>
          <w:rFonts w:cstheme="minorHAnsi"/>
        </w:rPr>
        <w:t>Styling can be done via CSS, or a CSS-in-JS framework of your choice</w:t>
      </w:r>
    </w:p>
    <w:p w14:paraId="47411242" w14:textId="77777777" w:rsidR="003961CD" w:rsidRPr="00E12460" w:rsidRDefault="003961CD" w:rsidP="004A4805">
      <w:pPr>
        <w:rPr>
          <w:rFonts w:cstheme="minorHAnsi"/>
          <w:color w:val="000000" w:themeColor="text1"/>
        </w:rPr>
      </w:pPr>
    </w:p>
    <w:p w14:paraId="32C269A2" w14:textId="2C97CC4F" w:rsidR="00796B03" w:rsidRPr="00E12460" w:rsidRDefault="00796B03" w:rsidP="00285D35">
      <w:pPr>
        <w:rPr>
          <w:rFonts w:cstheme="minorHAnsi"/>
          <w:color w:val="000000" w:themeColor="text1"/>
        </w:rPr>
      </w:pPr>
    </w:p>
    <w:p w14:paraId="5685B05D" w14:textId="78880BDA" w:rsidR="00171405" w:rsidRPr="00E12460" w:rsidRDefault="00171405" w:rsidP="00285D35">
      <w:pPr>
        <w:rPr>
          <w:rFonts w:cstheme="minorHAnsi"/>
          <w:b/>
          <w:bCs/>
          <w:color w:val="000000" w:themeColor="text1"/>
        </w:rPr>
      </w:pPr>
      <w:r w:rsidRPr="00E12460">
        <w:rPr>
          <w:rFonts w:cstheme="minorHAnsi"/>
          <w:b/>
          <w:bCs/>
          <w:color w:val="000000" w:themeColor="text1"/>
        </w:rPr>
        <w:t>Open Ended Questions:</w:t>
      </w:r>
    </w:p>
    <w:p w14:paraId="4B3CE114" w14:textId="1C9A4A6F" w:rsidR="006A146F" w:rsidRPr="00E12460" w:rsidRDefault="0082513D" w:rsidP="00285D35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Software</w:t>
      </w:r>
      <w:ins w:id="0" w:author="Zul Azhan Abu Bakar" w:date="2020-12-23T10:56:00Z">
        <w:r w:rsidR="006A146F" w:rsidRPr="00E12460">
          <w:rPr>
            <w:rFonts w:cstheme="minorHAnsi"/>
            <w:b/>
            <w:bCs/>
            <w:color w:val="000000" w:themeColor="text1"/>
            <w:u w:val="single"/>
          </w:rPr>
          <w:t xml:space="preserve"> </w:t>
        </w:r>
      </w:ins>
      <w:r w:rsidR="006A146F" w:rsidRPr="00E12460">
        <w:rPr>
          <w:rFonts w:cstheme="minorHAnsi"/>
          <w:b/>
          <w:bCs/>
          <w:color w:val="000000" w:themeColor="text1"/>
          <w:u w:val="single"/>
        </w:rPr>
        <w:t>development cycle.</w:t>
      </w:r>
    </w:p>
    <w:p w14:paraId="12635775" w14:textId="528078A6" w:rsidR="00A254E9" w:rsidRPr="00E12460" w:rsidRDefault="00FB079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is Agile</w:t>
      </w:r>
      <w:r w:rsidR="00436AAA" w:rsidRPr="00E12460">
        <w:rPr>
          <w:rFonts w:cstheme="minorHAnsi"/>
          <w:color w:val="000000" w:themeColor="text1"/>
        </w:rPr>
        <w:t xml:space="preserve"> &amp; h</w:t>
      </w:r>
      <w:r w:rsidR="00A254E9" w:rsidRPr="00E12460">
        <w:rPr>
          <w:rFonts w:cstheme="minorHAnsi"/>
          <w:color w:val="000000" w:themeColor="text1"/>
        </w:rPr>
        <w:t>ow is Agile different from other software delivery a</w:t>
      </w:r>
      <w:r w:rsidR="001035DD" w:rsidRPr="00E12460">
        <w:rPr>
          <w:rFonts w:cstheme="minorHAnsi"/>
          <w:color w:val="000000" w:themeColor="text1"/>
        </w:rPr>
        <w:t>p</w:t>
      </w:r>
      <w:r w:rsidR="00A254E9" w:rsidRPr="00E12460">
        <w:rPr>
          <w:rFonts w:cstheme="minorHAnsi"/>
          <w:color w:val="000000" w:themeColor="text1"/>
        </w:rPr>
        <w:t>proaches?</w:t>
      </w:r>
    </w:p>
    <w:p w14:paraId="2BE8EA88" w14:textId="1698FC7E" w:rsidR="00363C58" w:rsidRPr="00E12460" w:rsidRDefault="00363C5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is the difference between load and stress testing?</w:t>
      </w:r>
    </w:p>
    <w:p w14:paraId="05E2DB76" w14:textId="77777777" w:rsidR="00F051EC" w:rsidRPr="00E12460" w:rsidRDefault="00F051E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When is refactoring useful?</w:t>
      </w:r>
    </w:p>
    <w:p w14:paraId="23562F10" w14:textId="702316B3" w:rsidR="00FC549A" w:rsidRPr="00E12460" w:rsidRDefault="00363C58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  </w:t>
      </w:r>
    </w:p>
    <w:p w14:paraId="6A98734A" w14:textId="637AEAF5" w:rsidR="00FB007B" w:rsidRPr="00E12460" w:rsidRDefault="00732BB6" w:rsidP="00285D35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JavaScript</w:t>
      </w:r>
      <w:ins w:id="1" w:author="Nur Farhana Mohd Razali" w:date="2020-12-23T09:40:00Z">
        <w:r w:rsidR="006A146F" w:rsidRPr="00E12460">
          <w:rPr>
            <w:rFonts w:cstheme="minorHAnsi"/>
            <w:b/>
            <w:bCs/>
            <w:color w:val="000000" w:themeColor="text1"/>
            <w:u w:val="single"/>
          </w:rPr>
          <w:t xml:space="preserve">, </w:t>
        </w:r>
      </w:ins>
      <w:r w:rsidR="006A146F" w:rsidRPr="00E12460">
        <w:rPr>
          <w:rFonts w:cstheme="minorHAnsi"/>
          <w:b/>
          <w:bCs/>
          <w:color w:val="000000" w:themeColor="text1"/>
          <w:u w:val="single"/>
        </w:rPr>
        <w:t>HTML, CSS</w:t>
      </w:r>
    </w:p>
    <w:p w14:paraId="1D388F22" w14:textId="0F0D1ACA" w:rsidR="00023A7F" w:rsidRDefault="00023A7F" w:rsidP="00356A1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Explain how you would ensure that your web design is user-friendly and what kinds of steps would you use?</w:t>
      </w:r>
    </w:p>
    <w:p w14:paraId="16CA33C0" w14:textId="77777777" w:rsidR="007C71B7" w:rsidRPr="00476DB5" w:rsidRDefault="007C71B7" w:rsidP="007C71B7">
      <w:pPr>
        <w:pStyle w:val="ListParagraph"/>
        <w:numPr>
          <w:ilvl w:val="0"/>
          <w:numId w:val="3"/>
        </w:numPr>
        <w:spacing w:line="360" w:lineRule="auto"/>
        <w:rPr>
          <w:rFonts w:ascii="Source Sans Pro" w:hAnsi="Source Sans Pro"/>
        </w:rPr>
      </w:pPr>
      <w:r w:rsidRPr="00476DB5">
        <w:rPr>
          <w:rFonts w:ascii="Source Sans Pro" w:hAnsi="Source Sans Pro"/>
        </w:rPr>
        <w:t>What is the best way to include CSS Styling in HTML?</w:t>
      </w:r>
    </w:p>
    <w:p w14:paraId="662FFCC7" w14:textId="77777777" w:rsidR="007C71B7" w:rsidRDefault="007C71B7" w:rsidP="007C71B7">
      <w:pPr>
        <w:pStyle w:val="ListParagraph"/>
        <w:numPr>
          <w:ilvl w:val="0"/>
          <w:numId w:val="3"/>
        </w:numPr>
        <w:spacing w:line="360" w:lineRule="auto"/>
        <w:rPr>
          <w:rFonts w:ascii="Source Sans Pro" w:hAnsi="Source Sans Pro"/>
        </w:rPr>
      </w:pPr>
      <w:r w:rsidRPr="00476DB5">
        <w:rPr>
          <w:rFonts w:ascii="Source Sans Pro" w:hAnsi="Source Sans Pro"/>
        </w:rPr>
        <w:t>What do you understand about Cookies in JavaScript?</w:t>
      </w:r>
    </w:p>
    <w:p w14:paraId="3E526003" w14:textId="77777777" w:rsidR="00C94E5D" w:rsidRPr="00C94E5D" w:rsidRDefault="00C94E5D" w:rsidP="00C94E5D">
      <w:pPr>
        <w:spacing w:line="360" w:lineRule="auto"/>
        <w:rPr>
          <w:rFonts w:ascii="Source Sans Pro" w:hAnsi="Source Sans Pro"/>
        </w:rPr>
      </w:pPr>
    </w:p>
    <w:p w14:paraId="20168F1B" w14:textId="469CA5B6" w:rsidR="00B42B47" w:rsidRPr="00E12460" w:rsidRDefault="00B42B4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lastRenderedPageBreak/>
        <w:t xml:space="preserve">Given a string, reverse each word in the sentence using </w:t>
      </w:r>
      <w:proofErr w:type="spellStart"/>
      <w:r w:rsidRPr="00E12460">
        <w:rPr>
          <w:rFonts w:cstheme="minorHAnsi"/>
          <w:color w:val="000000" w:themeColor="text1"/>
        </w:rPr>
        <w:t>Javascript</w:t>
      </w:r>
      <w:proofErr w:type="spellEnd"/>
      <w:r w:rsidR="00FB68BC" w:rsidRPr="00E12460">
        <w:rPr>
          <w:rFonts w:cstheme="minorHAnsi"/>
          <w:color w:val="000000" w:themeColor="text1"/>
        </w:rPr>
        <w:t>.</w:t>
      </w:r>
    </w:p>
    <w:p w14:paraId="1BA9859F" w14:textId="5D8FF3F5" w:rsidR="00A60D51" w:rsidRPr="00E12460" w:rsidRDefault="00B42B47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Problem</w:t>
      </w:r>
      <w:r w:rsidR="00FB68BC" w:rsidRPr="00E12460">
        <w:rPr>
          <w:rFonts w:cstheme="minorHAnsi"/>
          <w:color w:val="000000" w:themeColor="text1"/>
        </w:rPr>
        <w:t xml:space="preserve">: </w:t>
      </w:r>
      <w:r w:rsidRPr="00E12460">
        <w:rPr>
          <w:rFonts w:cstheme="minorHAnsi"/>
          <w:color w:val="000000" w:themeColor="text1"/>
        </w:rPr>
        <w:t xml:space="preserve">For example Welcome to this </w:t>
      </w:r>
      <w:proofErr w:type="spellStart"/>
      <w:r w:rsidRPr="00E12460">
        <w:rPr>
          <w:rFonts w:cstheme="minorHAnsi"/>
          <w:color w:val="000000" w:themeColor="text1"/>
        </w:rPr>
        <w:t>Javascript</w:t>
      </w:r>
      <w:proofErr w:type="spellEnd"/>
      <w:r w:rsidRPr="00E12460">
        <w:rPr>
          <w:rFonts w:cstheme="minorHAnsi"/>
          <w:color w:val="000000" w:themeColor="text1"/>
        </w:rPr>
        <w:t xml:space="preserve"> Guide! should be become </w:t>
      </w:r>
      <w:proofErr w:type="spellStart"/>
      <w:r w:rsidRPr="00E12460">
        <w:rPr>
          <w:rFonts w:cstheme="minorHAnsi"/>
          <w:color w:val="000000" w:themeColor="text1"/>
        </w:rPr>
        <w:t>emocleW</w:t>
      </w:r>
      <w:proofErr w:type="spellEnd"/>
      <w:r w:rsidRPr="00E12460">
        <w:rPr>
          <w:rFonts w:cstheme="minorHAnsi"/>
          <w:color w:val="000000" w:themeColor="text1"/>
        </w:rPr>
        <w:t xml:space="preserve"> </w:t>
      </w:r>
      <w:proofErr w:type="spellStart"/>
      <w:r w:rsidRPr="00E12460">
        <w:rPr>
          <w:rFonts w:cstheme="minorHAnsi"/>
          <w:color w:val="000000" w:themeColor="text1"/>
        </w:rPr>
        <w:t>ot</w:t>
      </w:r>
      <w:proofErr w:type="spellEnd"/>
      <w:r w:rsidRPr="00E12460">
        <w:rPr>
          <w:rFonts w:cstheme="minorHAnsi"/>
          <w:color w:val="000000" w:themeColor="text1"/>
        </w:rPr>
        <w:t xml:space="preserve"> </w:t>
      </w:r>
      <w:proofErr w:type="spellStart"/>
      <w:r w:rsidRPr="00E12460">
        <w:rPr>
          <w:rFonts w:cstheme="minorHAnsi"/>
          <w:color w:val="000000" w:themeColor="text1"/>
        </w:rPr>
        <w:t>siht</w:t>
      </w:r>
      <w:proofErr w:type="spellEnd"/>
      <w:r w:rsidRPr="00E1246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2460">
        <w:rPr>
          <w:rFonts w:cstheme="minorHAnsi"/>
          <w:color w:val="000000" w:themeColor="text1"/>
        </w:rPr>
        <w:t>tpircsavaJ</w:t>
      </w:r>
      <w:proofErr w:type="spellEnd"/>
      <w:r w:rsidRPr="00E12460">
        <w:rPr>
          <w:rFonts w:cstheme="minorHAnsi"/>
          <w:color w:val="000000" w:themeColor="text1"/>
        </w:rPr>
        <w:t xml:space="preserve"> !</w:t>
      </w:r>
      <w:proofErr w:type="spellStart"/>
      <w:r w:rsidRPr="00E12460">
        <w:rPr>
          <w:rFonts w:cstheme="minorHAnsi"/>
          <w:color w:val="000000" w:themeColor="text1"/>
        </w:rPr>
        <w:t>ediuG</w:t>
      </w:r>
      <w:proofErr w:type="spellEnd"/>
      <w:proofErr w:type="gramEnd"/>
      <w:r w:rsidR="009E3DB1" w:rsidRPr="00E12460">
        <w:rPr>
          <w:rFonts w:cstheme="minorHAnsi"/>
          <w:color w:val="000000" w:themeColor="text1"/>
        </w:rPr>
        <w:t>.</w:t>
      </w:r>
    </w:p>
    <w:p w14:paraId="53602B5D" w14:textId="77777777" w:rsidR="00666BC6" w:rsidRPr="00E12460" w:rsidRDefault="00666BC6" w:rsidP="00285D35">
      <w:pPr>
        <w:rPr>
          <w:rFonts w:cstheme="minorHAnsi"/>
          <w:b/>
          <w:bCs/>
          <w:color w:val="000000" w:themeColor="text1"/>
          <w:u w:val="single"/>
        </w:rPr>
      </w:pPr>
    </w:p>
    <w:p w14:paraId="1936C49C" w14:textId="24C933EE" w:rsidR="00FB007B" w:rsidRPr="00E12460" w:rsidRDefault="006A146F" w:rsidP="00285D35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Django framework Python</w:t>
      </w:r>
    </w:p>
    <w:p w14:paraId="71490E7A" w14:textId="63DE010F" w:rsidR="002E7BBE" w:rsidRPr="00E12460" w:rsidRDefault="002E7BBE" w:rsidP="003A07D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is the difference between Flask and Django?</w:t>
      </w:r>
    </w:p>
    <w:p w14:paraId="52827B8E" w14:textId="0AAF98C3" w:rsidR="003B7E3F" w:rsidRPr="00E12460" w:rsidRDefault="003B7E3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bookmarkStart w:id="2" w:name="django"/>
      <w:bookmarkEnd w:id="2"/>
      <w:r w:rsidRPr="00E12460">
        <w:rPr>
          <w:rFonts w:cstheme="minorHAnsi"/>
          <w:color w:val="000000" w:themeColor="text1"/>
        </w:rPr>
        <w:t xml:space="preserve">In which case or application </w:t>
      </w:r>
      <w:r w:rsidR="00280F75" w:rsidRPr="00E12460">
        <w:rPr>
          <w:rFonts w:cstheme="minorHAnsi"/>
          <w:color w:val="000000" w:themeColor="text1"/>
        </w:rPr>
        <w:t>is more suitable to use Python as back end?</w:t>
      </w:r>
    </w:p>
    <w:p w14:paraId="761FC795" w14:textId="6B83843C" w:rsidR="00D42180" w:rsidRPr="00E12460" w:rsidRDefault="00D421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Write a program in Python to produce Star triangle.</w:t>
      </w:r>
      <w:r w:rsidR="00646833" w:rsidRPr="00646833">
        <w:rPr>
          <w:rFonts w:cstheme="minorHAnsi"/>
          <w:b/>
          <w:bCs/>
          <w:color w:val="FF0000"/>
          <w:sz w:val="26"/>
          <w:szCs w:val="26"/>
        </w:rPr>
        <w:t xml:space="preserve"> </w:t>
      </w:r>
      <w:r w:rsidR="00646833" w:rsidRPr="00534E1C">
        <w:rPr>
          <w:rFonts w:cstheme="minorHAnsi"/>
          <w:b/>
          <w:bCs/>
          <w:color w:val="FF0000"/>
          <w:sz w:val="26"/>
          <w:szCs w:val="26"/>
        </w:rPr>
        <w:t>X</w:t>
      </w:r>
    </w:p>
    <w:p w14:paraId="0FA22240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Output:</w:t>
      </w:r>
      <w:r w:rsidRPr="00E12460">
        <w:rPr>
          <w:rFonts w:cstheme="minorHAnsi"/>
          <w:color w:val="000000" w:themeColor="text1"/>
        </w:rPr>
        <w:br/>
      </w:r>
    </w:p>
    <w:p w14:paraId="5A089B82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     *</w:t>
      </w:r>
    </w:p>
    <w:p w14:paraId="1742B527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    ***</w:t>
      </w:r>
    </w:p>
    <w:p w14:paraId="752C545C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   *****</w:t>
      </w:r>
    </w:p>
    <w:p w14:paraId="40AD3A4B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  *******</w:t>
      </w:r>
    </w:p>
    <w:p w14:paraId="50A2263D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 *********</w:t>
      </w:r>
    </w:p>
    <w:p w14:paraId="77A1C793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 ***********</w:t>
      </w:r>
    </w:p>
    <w:p w14:paraId="1472554E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 *************</w:t>
      </w:r>
    </w:p>
    <w:p w14:paraId="013F5167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 xml:space="preserve"> ***************</w:t>
      </w:r>
    </w:p>
    <w:p w14:paraId="75229B81" w14:textId="77777777" w:rsidR="00D42180" w:rsidRPr="00E12460" w:rsidRDefault="00D42180" w:rsidP="00285D35">
      <w:pPr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*****************</w:t>
      </w:r>
    </w:p>
    <w:p w14:paraId="0AFFBCCD" w14:textId="77777777" w:rsidR="002E7BBE" w:rsidRPr="00E12460" w:rsidRDefault="002E7BBE" w:rsidP="00285D35">
      <w:pPr>
        <w:rPr>
          <w:rFonts w:cstheme="minorHAnsi"/>
          <w:color w:val="000000" w:themeColor="text1"/>
        </w:rPr>
      </w:pPr>
    </w:p>
    <w:p w14:paraId="5B1A18C5" w14:textId="6D37DCEF" w:rsidR="00FB007B" w:rsidRPr="00E12460" w:rsidRDefault="006A146F" w:rsidP="00285D35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Amazon Web Services</w:t>
      </w:r>
    </w:p>
    <w:p w14:paraId="40783789" w14:textId="59F20F17" w:rsidR="007752F4" w:rsidRPr="00E12460" w:rsidRDefault="007752F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Are you familiar with cloud systems? What are their pros and cons?</w:t>
      </w:r>
    </w:p>
    <w:p w14:paraId="756CB66C" w14:textId="339A45E5" w:rsidR="001F69FF" w:rsidRPr="00E12460" w:rsidRDefault="001F69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Mention what the difference between Amazon S3 and EC2 is?</w:t>
      </w:r>
    </w:p>
    <w:p w14:paraId="744D5494" w14:textId="77777777" w:rsidR="00E308CA" w:rsidRPr="00E12460" w:rsidRDefault="00E308CA" w:rsidP="00285D35">
      <w:pPr>
        <w:rPr>
          <w:rFonts w:cstheme="minorHAnsi"/>
          <w:color w:val="000000" w:themeColor="text1"/>
        </w:rPr>
      </w:pPr>
    </w:p>
    <w:p w14:paraId="298FFC58" w14:textId="3810A3BA" w:rsidR="006A146F" w:rsidRPr="00E12460" w:rsidRDefault="00FE0230" w:rsidP="00285D35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>C</w:t>
      </w:r>
      <w:r w:rsidR="006A146F" w:rsidRPr="00E12460">
        <w:rPr>
          <w:rFonts w:cstheme="minorHAnsi"/>
          <w:b/>
          <w:bCs/>
          <w:color w:val="000000" w:themeColor="text1"/>
          <w:u w:val="single"/>
        </w:rPr>
        <w:t>ode versioning tools.</w:t>
      </w:r>
    </w:p>
    <w:p w14:paraId="673400CD" w14:textId="77777777" w:rsidR="00071FDC" w:rsidRPr="00E12460" w:rsidRDefault="00071FD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is Git?</w:t>
      </w:r>
    </w:p>
    <w:p w14:paraId="23EDE43E" w14:textId="77777777" w:rsidR="0070079B" w:rsidRPr="00E12460" w:rsidRDefault="008F7F7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is Git fork? What is difference between fork, branch and clone? </w:t>
      </w:r>
    </w:p>
    <w:p w14:paraId="11839946" w14:textId="3569849B" w:rsidR="00A40549" w:rsidRPr="00E12460" w:rsidRDefault="00A40549" w:rsidP="00A40549">
      <w:pPr>
        <w:rPr>
          <w:rFonts w:cstheme="minorHAnsi"/>
          <w:b/>
          <w:bCs/>
          <w:color w:val="000000" w:themeColor="text1"/>
          <w:u w:val="single"/>
        </w:rPr>
      </w:pPr>
      <w:r w:rsidRPr="00E12460">
        <w:rPr>
          <w:rFonts w:cstheme="minorHAnsi"/>
          <w:b/>
          <w:bCs/>
          <w:color w:val="000000" w:themeColor="text1"/>
          <w:u w:val="single"/>
        </w:rPr>
        <w:t xml:space="preserve">Software </w:t>
      </w:r>
      <w:r w:rsidR="00AE4F30" w:rsidRPr="00E12460">
        <w:rPr>
          <w:rFonts w:cstheme="minorHAnsi"/>
          <w:b/>
          <w:bCs/>
          <w:color w:val="000000" w:themeColor="text1"/>
          <w:u w:val="single"/>
        </w:rPr>
        <w:t xml:space="preserve">Design &amp; </w:t>
      </w:r>
      <w:r w:rsidRPr="00E12460">
        <w:rPr>
          <w:rFonts w:cstheme="minorHAnsi"/>
          <w:b/>
          <w:bCs/>
          <w:color w:val="000000" w:themeColor="text1"/>
          <w:u w:val="single"/>
        </w:rPr>
        <w:t>Testing.</w:t>
      </w:r>
    </w:p>
    <w:p w14:paraId="0A955BB9" w14:textId="68C40092" w:rsidR="00345588" w:rsidRPr="00E12460" w:rsidRDefault="00345588" w:rsidP="003455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What are the different methods of testing?</w:t>
      </w:r>
    </w:p>
    <w:p w14:paraId="747975E7" w14:textId="77777777" w:rsidR="00345588" w:rsidRPr="00E12460" w:rsidRDefault="00345588" w:rsidP="003455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Explain Bug Life Cycle or Defect life cycle.</w:t>
      </w:r>
    </w:p>
    <w:p w14:paraId="6D89050C" w14:textId="77777777" w:rsidR="00E12460" w:rsidRPr="00E12460" w:rsidRDefault="00345588" w:rsidP="003455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E12460">
        <w:rPr>
          <w:rFonts w:cstheme="minorHAnsi"/>
          <w:color w:val="000000" w:themeColor="text1"/>
        </w:rPr>
        <w:t>Explain Load Testing on websites?</w:t>
      </w:r>
    </w:p>
    <w:p w14:paraId="2A68CCC0" w14:textId="11F35A49" w:rsidR="00A40549" w:rsidRPr="00CD07FA" w:rsidRDefault="00E1246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D07FA">
        <w:rPr>
          <w:rFonts w:cstheme="minorHAnsi"/>
          <w:color w:val="000000" w:themeColor="text1"/>
        </w:rPr>
        <w:lastRenderedPageBreak/>
        <w:t xml:space="preserve">How would you </w:t>
      </w:r>
      <w:r w:rsidR="00FD126A" w:rsidRPr="00CD07FA">
        <w:rPr>
          <w:rFonts w:cstheme="minorHAnsi"/>
          <w:color w:val="000000" w:themeColor="text1"/>
        </w:rPr>
        <w:t>perform testing for mobile app</w:t>
      </w:r>
      <w:r w:rsidRPr="00CD07FA">
        <w:rPr>
          <w:rFonts w:cstheme="minorHAnsi"/>
          <w:color w:val="000000" w:themeColor="text1"/>
        </w:rPr>
        <w:t>?</w:t>
      </w:r>
    </w:p>
    <w:sectPr w:rsidR="00A40549" w:rsidRPr="00CD07FA" w:rsidSect="007E15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9AD"/>
    <w:multiLevelType w:val="hybridMultilevel"/>
    <w:tmpl w:val="2A8493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3B93"/>
    <w:multiLevelType w:val="multilevel"/>
    <w:tmpl w:val="91E2F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53511"/>
    <w:multiLevelType w:val="hybridMultilevel"/>
    <w:tmpl w:val="F5BCF5F6"/>
    <w:lvl w:ilvl="0" w:tplc="0F0811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328B5"/>
    <w:multiLevelType w:val="hybridMultilevel"/>
    <w:tmpl w:val="9ED4B112"/>
    <w:lvl w:ilvl="0" w:tplc="71B47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363FA"/>
    <w:multiLevelType w:val="multilevel"/>
    <w:tmpl w:val="3C304FA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6334E"/>
    <w:multiLevelType w:val="hybridMultilevel"/>
    <w:tmpl w:val="CF1029F8"/>
    <w:lvl w:ilvl="0" w:tplc="CF6053E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2A2651"/>
    <w:multiLevelType w:val="hybridMultilevel"/>
    <w:tmpl w:val="770464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5B11"/>
    <w:multiLevelType w:val="hybridMultilevel"/>
    <w:tmpl w:val="DF707D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5C0FD9"/>
    <w:multiLevelType w:val="multilevel"/>
    <w:tmpl w:val="CCA45C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26BBB"/>
    <w:multiLevelType w:val="hybridMultilevel"/>
    <w:tmpl w:val="604CB7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46DA6"/>
    <w:multiLevelType w:val="hybridMultilevel"/>
    <w:tmpl w:val="4A4A66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55379">
    <w:abstractNumId w:val="4"/>
  </w:num>
  <w:num w:numId="2" w16cid:durableId="1900313296">
    <w:abstractNumId w:val="1"/>
  </w:num>
  <w:num w:numId="3" w16cid:durableId="2132284835">
    <w:abstractNumId w:val="8"/>
  </w:num>
  <w:num w:numId="4" w16cid:durableId="1451706278">
    <w:abstractNumId w:val="10"/>
  </w:num>
  <w:num w:numId="5" w16cid:durableId="253438973">
    <w:abstractNumId w:val="6"/>
  </w:num>
  <w:num w:numId="6" w16cid:durableId="1122571694">
    <w:abstractNumId w:val="7"/>
  </w:num>
  <w:num w:numId="7" w16cid:durableId="607004669">
    <w:abstractNumId w:val="5"/>
  </w:num>
  <w:num w:numId="8" w16cid:durableId="783842840">
    <w:abstractNumId w:val="2"/>
  </w:num>
  <w:num w:numId="9" w16cid:durableId="1744599121">
    <w:abstractNumId w:val="0"/>
  </w:num>
  <w:num w:numId="10" w16cid:durableId="2097508181">
    <w:abstractNumId w:val="9"/>
  </w:num>
  <w:num w:numId="11" w16cid:durableId="209041774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D"/>
    <w:rsid w:val="000006F8"/>
    <w:rsid w:val="00010C28"/>
    <w:rsid w:val="00012DB0"/>
    <w:rsid w:val="000218B3"/>
    <w:rsid w:val="00023A7F"/>
    <w:rsid w:val="00026147"/>
    <w:rsid w:val="00037CE7"/>
    <w:rsid w:val="000435D4"/>
    <w:rsid w:val="00055610"/>
    <w:rsid w:val="00055C31"/>
    <w:rsid w:val="00063E8C"/>
    <w:rsid w:val="00066E03"/>
    <w:rsid w:val="00071BB0"/>
    <w:rsid w:val="00071FDC"/>
    <w:rsid w:val="0007298C"/>
    <w:rsid w:val="00082B60"/>
    <w:rsid w:val="00086A86"/>
    <w:rsid w:val="000944FE"/>
    <w:rsid w:val="00097898"/>
    <w:rsid w:val="000B4030"/>
    <w:rsid w:val="000C6990"/>
    <w:rsid w:val="000D5F24"/>
    <w:rsid w:val="000E429A"/>
    <w:rsid w:val="001035DD"/>
    <w:rsid w:val="001405A1"/>
    <w:rsid w:val="00144BF3"/>
    <w:rsid w:val="00167A66"/>
    <w:rsid w:val="00170FD1"/>
    <w:rsid w:val="0017116B"/>
    <w:rsid w:val="00171405"/>
    <w:rsid w:val="00191A4C"/>
    <w:rsid w:val="00192A11"/>
    <w:rsid w:val="001A6B27"/>
    <w:rsid w:val="001B548C"/>
    <w:rsid w:val="001B7796"/>
    <w:rsid w:val="001C742B"/>
    <w:rsid w:val="001E1D50"/>
    <w:rsid w:val="001E3F57"/>
    <w:rsid w:val="001E42D2"/>
    <w:rsid w:val="001E6DF1"/>
    <w:rsid w:val="001F69FF"/>
    <w:rsid w:val="002046A4"/>
    <w:rsid w:val="00225AEB"/>
    <w:rsid w:val="00232EC0"/>
    <w:rsid w:val="00251B97"/>
    <w:rsid w:val="00255D0F"/>
    <w:rsid w:val="00264117"/>
    <w:rsid w:val="00275697"/>
    <w:rsid w:val="00280AEB"/>
    <w:rsid w:val="00280F75"/>
    <w:rsid w:val="00282AF7"/>
    <w:rsid w:val="00285D35"/>
    <w:rsid w:val="00296ED5"/>
    <w:rsid w:val="002A0EF3"/>
    <w:rsid w:val="002A5816"/>
    <w:rsid w:val="002C453D"/>
    <w:rsid w:val="002E38B3"/>
    <w:rsid w:val="002E7BBE"/>
    <w:rsid w:val="00313289"/>
    <w:rsid w:val="00313A1D"/>
    <w:rsid w:val="0033591E"/>
    <w:rsid w:val="0034407E"/>
    <w:rsid w:val="00345588"/>
    <w:rsid w:val="0035043D"/>
    <w:rsid w:val="00353810"/>
    <w:rsid w:val="00356A15"/>
    <w:rsid w:val="00363C58"/>
    <w:rsid w:val="00373F1F"/>
    <w:rsid w:val="0037608C"/>
    <w:rsid w:val="00382B45"/>
    <w:rsid w:val="00383814"/>
    <w:rsid w:val="003841B3"/>
    <w:rsid w:val="00386B40"/>
    <w:rsid w:val="003961CD"/>
    <w:rsid w:val="003962D0"/>
    <w:rsid w:val="003A07D7"/>
    <w:rsid w:val="003A08AF"/>
    <w:rsid w:val="003A126F"/>
    <w:rsid w:val="003B6F2A"/>
    <w:rsid w:val="003B7E3F"/>
    <w:rsid w:val="003E2886"/>
    <w:rsid w:val="003F1B74"/>
    <w:rsid w:val="00400F71"/>
    <w:rsid w:val="004044E3"/>
    <w:rsid w:val="0041498A"/>
    <w:rsid w:val="00416AC9"/>
    <w:rsid w:val="00420E33"/>
    <w:rsid w:val="00422879"/>
    <w:rsid w:val="00423DC5"/>
    <w:rsid w:val="00436AAA"/>
    <w:rsid w:val="004520A6"/>
    <w:rsid w:val="00467DBC"/>
    <w:rsid w:val="00474A6A"/>
    <w:rsid w:val="00481236"/>
    <w:rsid w:val="00481413"/>
    <w:rsid w:val="0049158E"/>
    <w:rsid w:val="004A3526"/>
    <w:rsid w:val="004A4805"/>
    <w:rsid w:val="004A571F"/>
    <w:rsid w:val="004B77EB"/>
    <w:rsid w:val="004C1C43"/>
    <w:rsid w:val="004C5A7B"/>
    <w:rsid w:val="004D7569"/>
    <w:rsid w:val="004E1AE3"/>
    <w:rsid w:val="004E21A8"/>
    <w:rsid w:val="004E322E"/>
    <w:rsid w:val="004E7817"/>
    <w:rsid w:val="004F129B"/>
    <w:rsid w:val="005112C8"/>
    <w:rsid w:val="00524B2D"/>
    <w:rsid w:val="00534E1C"/>
    <w:rsid w:val="00541610"/>
    <w:rsid w:val="005422F7"/>
    <w:rsid w:val="00552A0E"/>
    <w:rsid w:val="00552AF1"/>
    <w:rsid w:val="005647A2"/>
    <w:rsid w:val="00570064"/>
    <w:rsid w:val="00570B96"/>
    <w:rsid w:val="005725C5"/>
    <w:rsid w:val="00573D80"/>
    <w:rsid w:val="00583559"/>
    <w:rsid w:val="005A02AE"/>
    <w:rsid w:val="005B1A99"/>
    <w:rsid w:val="005D1929"/>
    <w:rsid w:val="005D1F82"/>
    <w:rsid w:val="005E4166"/>
    <w:rsid w:val="00603B0B"/>
    <w:rsid w:val="00631986"/>
    <w:rsid w:val="0063309D"/>
    <w:rsid w:val="00633DB1"/>
    <w:rsid w:val="00633ECA"/>
    <w:rsid w:val="006409E3"/>
    <w:rsid w:val="00646833"/>
    <w:rsid w:val="00654488"/>
    <w:rsid w:val="006579CC"/>
    <w:rsid w:val="00662F2C"/>
    <w:rsid w:val="00666BC6"/>
    <w:rsid w:val="00691A38"/>
    <w:rsid w:val="00695964"/>
    <w:rsid w:val="006A146F"/>
    <w:rsid w:val="006D56AF"/>
    <w:rsid w:val="006E03E0"/>
    <w:rsid w:val="006E4659"/>
    <w:rsid w:val="006E4EDE"/>
    <w:rsid w:val="0070079B"/>
    <w:rsid w:val="007049DB"/>
    <w:rsid w:val="00732BB6"/>
    <w:rsid w:val="00744855"/>
    <w:rsid w:val="007752F4"/>
    <w:rsid w:val="00775C5B"/>
    <w:rsid w:val="007802E6"/>
    <w:rsid w:val="007819FE"/>
    <w:rsid w:val="00796B03"/>
    <w:rsid w:val="007C1318"/>
    <w:rsid w:val="007C1644"/>
    <w:rsid w:val="007C5166"/>
    <w:rsid w:val="007C71B7"/>
    <w:rsid w:val="007D264C"/>
    <w:rsid w:val="007E0F13"/>
    <w:rsid w:val="007E1522"/>
    <w:rsid w:val="007F330E"/>
    <w:rsid w:val="0082513D"/>
    <w:rsid w:val="00825362"/>
    <w:rsid w:val="0082637B"/>
    <w:rsid w:val="00840109"/>
    <w:rsid w:val="00842210"/>
    <w:rsid w:val="00856B13"/>
    <w:rsid w:val="0086170B"/>
    <w:rsid w:val="00862E45"/>
    <w:rsid w:val="00874202"/>
    <w:rsid w:val="00874D45"/>
    <w:rsid w:val="00887ECD"/>
    <w:rsid w:val="00895489"/>
    <w:rsid w:val="008A04A9"/>
    <w:rsid w:val="008D0D9B"/>
    <w:rsid w:val="008E3CBB"/>
    <w:rsid w:val="008F0FED"/>
    <w:rsid w:val="008F3BF8"/>
    <w:rsid w:val="008F7F79"/>
    <w:rsid w:val="009073B5"/>
    <w:rsid w:val="00913852"/>
    <w:rsid w:val="00913F8B"/>
    <w:rsid w:val="00914D70"/>
    <w:rsid w:val="009204CA"/>
    <w:rsid w:val="00921AE2"/>
    <w:rsid w:val="00927D25"/>
    <w:rsid w:val="00952372"/>
    <w:rsid w:val="00971128"/>
    <w:rsid w:val="009A15B7"/>
    <w:rsid w:val="009C6E51"/>
    <w:rsid w:val="009C785E"/>
    <w:rsid w:val="009E0CE5"/>
    <w:rsid w:val="009E3DB1"/>
    <w:rsid w:val="009F65E1"/>
    <w:rsid w:val="00A16C7C"/>
    <w:rsid w:val="00A201D9"/>
    <w:rsid w:val="00A21E91"/>
    <w:rsid w:val="00A254E9"/>
    <w:rsid w:val="00A36B4A"/>
    <w:rsid w:val="00A40549"/>
    <w:rsid w:val="00A4414A"/>
    <w:rsid w:val="00A55203"/>
    <w:rsid w:val="00A565DE"/>
    <w:rsid w:val="00A60D51"/>
    <w:rsid w:val="00A63B33"/>
    <w:rsid w:val="00A7057C"/>
    <w:rsid w:val="00A706C9"/>
    <w:rsid w:val="00A817BD"/>
    <w:rsid w:val="00A87E35"/>
    <w:rsid w:val="00A90BA4"/>
    <w:rsid w:val="00AA4A97"/>
    <w:rsid w:val="00AB008A"/>
    <w:rsid w:val="00AB263B"/>
    <w:rsid w:val="00AB79BC"/>
    <w:rsid w:val="00AB7A2F"/>
    <w:rsid w:val="00AE4F30"/>
    <w:rsid w:val="00AE688C"/>
    <w:rsid w:val="00AF37D0"/>
    <w:rsid w:val="00AF5899"/>
    <w:rsid w:val="00B01800"/>
    <w:rsid w:val="00B0573B"/>
    <w:rsid w:val="00B10333"/>
    <w:rsid w:val="00B2063F"/>
    <w:rsid w:val="00B27F76"/>
    <w:rsid w:val="00B36A20"/>
    <w:rsid w:val="00B4101C"/>
    <w:rsid w:val="00B42B47"/>
    <w:rsid w:val="00B46DE7"/>
    <w:rsid w:val="00B5567A"/>
    <w:rsid w:val="00B577DC"/>
    <w:rsid w:val="00B64392"/>
    <w:rsid w:val="00B741F6"/>
    <w:rsid w:val="00B8673D"/>
    <w:rsid w:val="00B9773B"/>
    <w:rsid w:val="00B97BB8"/>
    <w:rsid w:val="00BF5AAC"/>
    <w:rsid w:val="00C0529F"/>
    <w:rsid w:val="00C276B1"/>
    <w:rsid w:val="00C4492D"/>
    <w:rsid w:val="00C45DD9"/>
    <w:rsid w:val="00C60425"/>
    <w:rsid w:val="00C754F4"/>
    <w:rsid w:val="00C850E8"/>
    <w:rsid w:val="00C94E5D"/>
    <w:rsid w:val="00CA69CF"/>
    <w:rsid w:val="00CA7B75"/>
    <w:rsid w:val="00CB5EC6"/>
    <w:rsid w:val="00CC268C"/>
    <w:rsid w:val="00CC2938"/>
    <w:rsid w:val="00CC4682"/>
    <w:rsid w:val="00CC6A9D"/>
    <w:rsid w:val="00CD07FA"/>
    <w:rsid w:val="00CF306D"/>
    <w:rsid w:val="00CF7A14"/>
    <w:rsid w:val="00D061EA"/>
    <w:rsid w:val="00D14FCB"/>
    <w:rsid w:val="00D15720"/>
    <w:rsid w:val="00D25EC6"/>
    <w:rsid w:val="00D42180"/>
    <w:rsid w:val="00D6665E"/>
    <w:rsid w:val="00D708D1"/>
    <w:rsid w:val="00D734ED"/>
    <w:rsid w:val="00D77B21"/>
    <w:rsid w:val="00D84DCF"/>
    <w:rsid w:val="00D9078B"/>
    <w:rsid w:val="00DA5485"/>
    <w:rsid w:val="00DB4805"/>
    <w:rsid w:val="00DD3F24"/>
    <w:rsid w:val="00DD53AC"/>
    <w:rsid w:val="00DE62E4"/>
    <w:rsid w:val="00E03406"/>
    <w:rsid w:val="00E12460"/>
    <w:rsid w:val="00E160D9"/>
    <w:rsid w:val="00E16470"/>
    <w:rsid w:val="00E20393"/>
    <w:rsid w:val="00E308CA"/>
    <w:rsid w:val="00E46AEC"/>
    <w:rsid w:val="00E57DE6"/>
    <w:rsid w:val="00E83E8D"/>
    <w:rsid w:val="00E900D8"/>
    <w:rsid w:val="00E93EEE"/>
    <w:rsid w:val="00EA2DF8"/>
    <w:rsid w:val="00EA349E"/>
    <w:rsid w:val="00EB4562"/>
    <w:rsid w:val="00ED014D"/>
    <w:rsid w:val="00ED0CEF"/>
    <w:rsid w:val="00EE18A7"/>
    <w:rsid w:val="00EE5C2E"/>
    <w:rsid w:val="00EE61E0"/>
    <w:rsid w:val="00F009ED"/>
    <w:rsid w:val="00F051EC"/>
    <w:rsid w:val="00F0670E"/>
    <w:rsid w:val="00F102F0"/>
    <w:rsid w:val="00F36EEF"/>
    <w:rsid w:val="00F410E1"/>
    <w:rsid w:val="00F44CC9"/>
    <w:rsid w:val="00F54918"/>
    <w:rsid w:val="00F60F46"/>
    <w:rsid w:val="00F719F1"/>
    <w:rsid w:val="00F73FC1"/>
    <w:rsid w:val="00FA12AE"/>
    <w:rsid w:val="00FA3F98"/>
    <w:rsid w:val="00FA53D8"/>
    <w:rsid w:val="00FB007B"/>
    <w:rsid w:val="00FB0791"/>
    <w:rsid w:val="00FB68BC"/>
    <w:rsid w:val="00FC549A"/>
    <w:rsid w:val="00FC62A6"/>
    <w:rsid w:val="00FD126A"/>
    <w:rsid w:val="00FD22B4"/>
    <w:rsid w:val="00FD5A77"/>
    <w:rsid w:val="00FE0230"/>
    <w:rsid w:val="00FE4FCF"/>
    <w:rsid w:val="00FE55D5"/>
    <w:rsid w:val="00FE5F15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BF4F6"/>
  <w15:chartTrackingRefBased/>
  <w15:docId w15:val="{7688871E-2A64-40A5-A304-9887FB69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11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14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q-relative">
    <w:name w:val="q-relative"/>
    <w:basedOn w:val="Normal"/>
    <w:rsid w:val="0014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4E32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A87E3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Strong">
    <w:name w:val="Strong"/>
    <w:basedOn w:val="DefaultParagraphFont"/>
    <w:uiPriority w:val="22"/>
    <w:qFormat/>
    <w:rsid w:val="00E160D9"/>
    <w:rPr>
      <w:b/>
      <w:bCs/>
    </w:rPr>
  </w:style>
  <w:style w:type="character" w:styleId="Emphasis">
    <w:name w:val="Emphasis"/>
    <w:basedOn w:val="DefaultParagraphFont"/>
    <w:uiPriority w:val="20"/>
    <w:qFormat/>
    <w:rsid w:val="00E160D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3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2i73w">
    <w:name w:val="_12i73w"/>
    <w:basedOn w:val="DefaultParagraphFont"/>
    <w:rsid w:val="00FC549A"/>
  </w:style>
  <w:style w:type="character" w:customStyle="1" w:styleId="small">
    <w:name w:val="small"/>
    <w:basedOn w:val="DefaultParagraphFont"/>
    <w:rsid w:val="00FC549A"/>
  </w:style>
  <w:style w:type="character" w:customStyle="1" w:styleId="clickable">
    <w:name w:val="clickable"/>
    <w:basedOn w:val="DefaultParagraphFont"/>
    <w:rsid w:val="00FC549A"/>
  </w:style>
  <w:style w:type="character" w:customStyle="1" w:styleId="h5">
    <w:name w:val="h5"/>
    <w:basedOn w:val="DefaultParagraphFont"/>
    <w:rsid w:val="00FC549A"/>
  </w:style>
  <w:style w:type="character" w:styleId="HTMLCode">
    <w:name w:val="HTML Code"/>
    <w:basedOn w:val="DefaultParagraphFont"/>
    <w:uiPriority w:val="99"/>
    <w:semiHidden/>
    <w:unhideWhenUsed/>
    <w:rsid w:val="000E42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38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token">
    <w:name w:val="token"/>
    <w:basedOn w:val="DefaultParagraphFont"/>
    <w:rsid w:val="00CC2938"/>
  </w:style>
  <w:style w:type="character" w:customStyle="1" w:styleId="text-muted">
    <w:name w:val="text-muted"/>
    <w:basedOn w:val="DefaultParagraphFont"/>
    <w:rsid w:val="00E83E8D"/>
  </w:style>
  <w:style w:type="character" w:customStyle="1" w:styleId="dashed">
    <w:name w:val="dashed"/>
    <w:basedOn w:val="DefaultParagraphFont"/>
    <w:rsid w:val="00E83E8D"/>
  </w:style>
  <w:style w:type="character" w:customStyle="1" w:styleId="Heading3Char">
    <w:name w:val="Heading 3 Char"/>
    <w:basedOn w:val="DefaultParagraphFont"/>
    <w:link w:val="Heading3"/>
    <w:uiPriority w:val="9"/>
    <w:semiHidden/>
    <w:rsid w:val="00D4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s-module--contentsection--qwyk">
    <w:name w:val="styles-module--contentsection--_qwyk"/>
    <w:basedOn w:val="Normal"/>
    <w:rsid w:val="0092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2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40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2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3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0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6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40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0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5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9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8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2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038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2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8668F52463646A59858821D0136D1" ma:contentTypeVersion="6" ma:contentTypeDescription="Create a new document." ma:contentTypeScope="" ma:versionID="717f950e267ea77a3f53668fc40adf15">
  <xsd:schema xmlns:xsd="http://www.w3.org/2001/XMLSchema" xmlns:xs="http://www.w3.org/2001/XMLSchema" xmlns:p="http://schemas.microsoft.com/office/2006/metadata/properties" xmlns:ns2="c566f06a-fb6e-4cd9-87ba-98691b8f5870" xmlns:ns3="14d00695-234b-4d83-89de-4b0c8fd5f029" targetNamespace="http://schemas.microsoft.com/office/2006/metadata/properties" ma:root="true" ma:fieldsID="2893e7e5fb9eea7009ee893297f45714" ns2:_="" ns3:_="">
    <xsd:import namespace="c566f06a-fb6e-4cd9-87ba-98691b8f5870"/>
    <xsd:import namespace="14d00695-234b-4d83-89de-4b0c8fd5f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6f06a-fb6e-4cd9-87ba-98691b8f5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00695-234b-4d83-89de-4b0c8fd5f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4d00695-234b-4d83-89de-4b0c8fd5f029">
      <UserInfo>
        <DisplayName>Nuralia Natasha Mohd Zaidi</DisplayName>
        <AccountId>9</AccountId>
        <AccountType/>
      </UserInfo>
      <UserInfo>
        <DisplayName>Ts Nur Farhana Mohd Razali</DisplayName>
        <AccountId>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F1AFF-293C-4C8A-995F-30A8C8A7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6f06a-fb6e-4cd9-87ba-98691b8f5870"/>
    <ds:schemaRef ds:uri="14d00695-234b-4d83-89de-4b0c8fd5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D5DCD5-0E81-4734-BF4F-BB6FDE6EF8EE}">
  <ds:schemaRefs>
    <ds:schemaRef ds:uri="http://schemas.microsoft.com/office/2006/metadata/properties"/>
    <ds:schemaRef ds:uri="http://schemas.microsoft.com/office/infopath/2007/PartnerControls"/>
    <ds:schemaRef ds:uri="14d00695-234b-4d83-89de-4b0c8fd5f029"/>
  </ds:schemaRefs>
</ds:datastoreItem>
</file>

<file path=customXml/itemProps3.xml><?xml version="1.0" encoding="utf-8"?>
<ds:datastoreItem xmlns:ds="http://schemas.openxmlformats.org/officeDocument/2006/customXml" ds:itemID="{162A65BF-5709-4ECF-BF4A-B46A072E2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Farhana Mohd Razali</dc:creator>
  <cp:keywords/>
  <dc:description/>
  <cp:lastModifiedBy>AIDEED IQMAL BIN ISMAIL</cp:lastModifiedBy>
  <cp:revision>13</cp:revision>
  <dcterms:created xsi:type="dcterms:W3CDTF">2024-05-28T21:09:00Z</dcterms:created>
  <dcterms:modified xsi:type="dcterms:W3CDTF">2024-06-15T07:56:00Z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3e45d3c7459f7297e8ac7059c99bd9f2028cb7b6a633bc38729080450c287588</vt:lpwstr>
  </property>
  <property fmtid="{D5CDD505-2E9C-101B-9397-08002B2CF9AE}" pid="3" name="ContentTypeId">
    <vt:lpwstr>0x0101000638668F52463646A59858821D0136D1</vt:lpwstr>
  </property>
</Properties>
</file>